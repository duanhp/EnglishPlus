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B71" w:rsidRDefault="00490044" w:rsidP="00AB182D">
      <w:pPr>
        <w:pStyle w:val="a6"/>
      </w:pPr>
      <w:bookmarkStart w:id="0" w:name="_Toc226357202"/>
      <w:r>
        <w:rPr>
          <w:rFonts w:hint="eastAsia"/>
        </w:rPr>
        <w:t>单词软件数据库设计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09292721"/>
        <w:docPartObj>
          <w:docPartGallery w:val="Table of Contents"/>
          <w:docPartUnique/>
        </w:docPartObj>
      </w:sdtPr>
      <w:sdtEndPr/>
      <w:sdtContent>
        <w:p w:rsidR="00CB542F" w:rsidRDefault="00CB542F" w:rsidP="00CB542F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043E7F" w:rsidRDefault="009D1FF8">
          <w:pPr>
            <w:pStyle w:val="10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 w:rsidR="00CB542F">
            <w:instrText xml:space="preserve"> TOC \o "1-3" \h \z \u </w:instrText>
          </w:r>
          <w:r>
            <w:fldChar w:fldCharType="separate"/>
          </w:r>
          <w:r w:rsidR="00043E7F">
            <w:rPr>
              <w:rFonts w:hint="eastAsia"/>
              <w:noProof/>
            </w:rPr>
            <w:t>单词软件数据库设计</w:t>
          </w:r>
          <w:r w:rsidR="00043E7F">
            <w:rPr>
              <w:noProof/>
            </w:rPr>
            <w:tab/>
          </w:r>
          <w:r>
            <w:rPr>
              <w:noProof/>
            </w:rPr>
            <w:fldChar w:fldCharType="begin"/>
          </w:r>
          <w:r w:rsidR="00043E7F">
            <w:rPr>
              <w:noProof/>
            </w:rPr>
            <w:instrText xml:space="preserve"> PAGEREF _Toc226357202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BC5521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一、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数据库表结构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空表</w:t>
          </w:r>
          <w:r>
            <w:rPr>
              <w:noProof/>
            </w:rPr>
            <w:t>DUAL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>TDATADICT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_Toc226357205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词根信息</w:t>
          </w:r>
          <w:r>
            <w:rPr>
              <w:noProof/>
            </w:rPr>
            <w:t>TROOTINFO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_Toc226357206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2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单词信息</w:t>
          </w:r>
          <w:r>
            <w:rPr>
              <w:noProof/>
            </w:rPr>
            <w:t>TWORDINFO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_Toc226357207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单词结构</w:t>
          </w:r>
          <w:r>
            <w:rPr>
              <w:noProof/>
            </w:rPr>
            <w:t>TWORDTRUCT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_Toc226357208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单词维度</w:t>
          </w:r>
          <w:r>
            <w:rPr>
              <w:noProof/>
            </w:rPr>
            <w:t>TWORDDIM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_Toc226357209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用户信息</w:t>
          </w:r>
          <w:r>
            <w:rPr>
              <w:noProof/>
            </w:rPr>
            <w:t>TUSERINFO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_Toc226357210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8.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用户词根状态</w:t>
          </w:r>
          <w:r>
            <w:rPr>
              <w:noProof/>
            </w:rPr>
            <w:t>TUSERROOTSTATE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_Toc226357211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879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9.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用户单词状态</w:t>
          </w:r>
          <w:r>
            <w:rPr>
              <w:noProof/>
            </w:rPr>
            <w:t>TUSERWORDSTATE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_Toc226357212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 w:rsidP="00266EB6">
          <w:pPr>
            <w:pStyle w:val="20"/>
            <w:tabs>
              <w:tab w:val="left" w:pos="996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10.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参数信息</w:t>
          </w:r>
          <w:r>
            <w:rPr>
              <w:noProof/>
            </w:rPr>
            <w:t>TPARAMETER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_Toc226357213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043E7F" w:rsidRDefault="00043E7F">
          <w:pPr>
            <w:pStyle w:val="10"/>
            <w:tabs>
              <w:tab w:val="left" w:pos="660"/>
              <w:tab w:val="right" w:leader="dot" w:pos="8296"/>
            </w:tabs>
            <w:rPr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二、</w:t>
          </w:r>
          <w:r>
            <w:rPr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数据字典</w:t>
          </w:r>
          <w:r>
            <w:rPr>
              <w:noProof/>
            </w:rPr>
            <w:tab/>
          </w:r>
          <w:r w:rsidR="009D1FF8">
            <w:rPr>
              <w:noProof/>
            </w:rPr>
            <w:fldChar w:fldCharType="begin"/>
          </w:r>
          <w:r>
            <w:rPr>
              <w:noProof/>
            </w:rPr>
            <w:instrText xml:space="preserve"> PAGEREF _Toc226357214 \h </w:instrText>
          </w:r>
          <w:r w:rsidR="009D1FF8">
            <w:rPr>
              <w:noProof/>
            </w:rPr>
          </w:r>
          <w:r w:rsidR="009D1FF8">
            <w:rPr>
              <w:noProof/>
            </w:rPr>
            <w:fldChar w:fldCharType="separate"/>
          </w:r>
          <w:r w:rsidR="00BC5521">
            <w:rPr>
              <w:noProof/>
            </w:rPr>
            <w:t>3</w:t>
          </w:r>
          <w:r w:rsidR="009D1FF8">
            <w:rPr>
              <w:noProof/>
            </w:rPr>
            <w:fldChar w:fldCharType="end"/>
          </w:r>
        </w:p>
        <w:p w:rsidR="00CB542F" w:rsidRDefault="009D1FF8">
          <w:r>
            <w:rPr>
              <w:b/>
              <w:bCs/>
              <w:lang w:val="zh-CN"/>
            </w:rPr>
            <w:fldChar w:fldCharType="end"/>
          </w:r>
        </w:p>
      </w:sdtContent>
    </w:sdt>
    <w:p w:rsidR="00A1430F" w:rsidRDefault="00A1430F" w:rsidP="00251B71"/>
    <w:p w:rsidR="00A1430F" w:rsidRDefault="00A1430F" w:rsidP="00251B71"/>
    <w:p w:rsidR="00A1430F" w:rsidRDefault="00A1430F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D4784D" w:rsidRDefault="00D4784D" w:rsidP="00251B71"/>
    <w:p w:rsidR="00A1430F" w:rsidRDefault="00A1430F" w:rsidP="00251B71"/>
    <w:p w:rsidR="00675C30" w:rsidRPr="00D66892" w:rsidRDefault="00675C30" w:rsidP="008943B3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" w:name="_Toc226357203"/>
      <w:r w:rsidRPr="00D66892">
        <w:rPr>
          <w:rFonts w:hint="eastAsia"/>
          <w:sz w:val="24"/>
          <w:szCs w:val="24"/>
        </w:rPr>
        <w:lastRenderedPageBreak/>
        <w:t>数据库表结构</w:t>
      </w:r>
      <w:bookmarkEnd w:id="1"/>
    </w:p>
    <w:p w:rsidR="00251B71" w:rsidRPr="00D66892" w:rsidRDefault="008F3898" w:rsidP="00D66892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2" w:name="_Toc226357204"/>
      <w:r>
        <w:rPr>
          <w:rFonts w:hint="eastAsia"/>
          <w:sz w:val="21"/>
          <w:szCs w:val="21"/>
        </w:rPr>
        <w:t>序号表</w:t>
      </w:r>
      <w:r w:rsidR="00BC5521">
        <w:rPr>
          <w:sz w:val="21"/>
          <w:szCs w:val="21"/>
        </w:rPr>
        <w:t>TABLEID</w:t>
      </w:r>
      <w:bookmarkEnd w:id="2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DF0BE5" w:rsidRPr="004653EC" w:rsidRDefault="00DF0BE5" w:rsidP="009B499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VC_TABLENAME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AE1121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F0BE5" w:rsidRPr="004653EC" w:rsidRDefault="00120BA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105E0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表名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(</w:t>
            </w:r>
            <w:r w:rsidR="00157E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 w:rsidR="00157EBB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D03B7E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03B7E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</w:t>
            </w: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03B7E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03B7E" w:rsidRPr="004653EC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03B7E" w:rsidRPr="004653EC" w:rsidRDefault="00D03B7E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F0BE5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F0BE5" w:rsidRPr="00360F4E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L_MAX_ID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F0BE5" w:rsidRPr="00360F4E" w:rsidRDefault="00210D5B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DF0BE5" w:rsidRPr="004653EC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F0BE5" w:rsidRPr="004653EC" w:rsidRDefault="00DF0BE5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153B7" w:rsidRPr="004653EC" w:rsidTr="009B499E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9153B7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L_MIN_ID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9153B7" w:rsidRPr="00360F4E" w:rsidRDefault="00210D5B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9153B7" w:rsidRPr="004653EC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9153B7" w:rsidRPr="004653EC" w:rsidRDefault="009153B7" w:rsidP="009B499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3" w:name="_Toc226357205"/>
      <w:r>
        <w:rPr>
          <w:rFonts w:hint="eastAsia"/>
          <w:sz w:val="21"/>
          <w:szCs w:val="21"/>
        </w:rPr>
        <w:t>数据字典</w:t>
      </w:r>
      <w:r>
        <w:rPr>
          <w:rFonts w:hint="eastAsia"/>
          <w:sz w:val="21"/>
          <w:szCs w:val="21"/>
        </w:rPr>
        <w:t>TDATADICT</w:t>
      </w:r>
      <w:bookmarkEnd w:id="3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F831D9" w:rsidRPr="004653EC" w:rsidRDefault="00F831D9" w:rsidP="00600B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VC_DICT_NAME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I_ITEM_ID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数据字典ID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016CE8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数据字典名称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VC_ITEM_NO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F831D9" w:rsidRPr="006176C1" w:rsidRDefault="003A5D63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数据字典项目编号</w:t>
            </w:r>
          </w:p>
        </w:tc>
      </w:tr>
      <w:tr w:rsidR="00F831D9" w:rsidRPr="004653EC" w:rsidTr="00600BC2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/>
                <w:color w:val="000000"/>
                <w:kern w:val="0"/>
                <w:sz w:val="22"/>
              </w:rPr>
              <w:t>I_LVL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F831D9" w:rsidRPr="006176C1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F831D9" w:rsidRPr="004653EC" w:rsidRDefault="00F831D9" w:rsidP="00600B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是否启用：0不启用1启用</w:t>
            </w:r>
          </w:p>
        </w:tc>
      </w:tr>
    </w:tbl>
    <w:p w:rsidR="00251B71" w:rsidRDefault="00251B71" w:rsidP="00251B71"/>
    <w:p w:rsidR="002E1A72" w:rsidRPr="00BC5521" w:rsidRDefault="009667F2" w:rsidP="00BC5521">
      <w:bookmarkStart w:id="4" w:name="_Toc226357206"/>
      <w:r w:rsidRPr="00BC5521">
        <w:rPr>
          <w:rFonts w:hint="eastAsia"/>
        </w:rPr>
        <w:t>索引</w:t>
      </w:r>
      <w:r w:rsidR="00594B62" w:rsidRPr="00BC5521">
        <w:t>IDX_DATADICT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EE3019" w:rsidRPr="004653EC" w:rsidRDefault="00EE3019" w:rsidP="00686A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EE3019" w:rsidRPr="004653EC" w:rsidTr="00686A5C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0F4E">
              <w:rPr>
                <w:rFonts w:ascii="宋体" w:eastAsia="宋体" w:hAnsi="宋体" w:cs="宋体"/>
                <w:color w:val="000000"/>
                <w:kern w:val="0"/>
                <w:sz w:val="22"/>
              </w:rPr>
              <w:t>I_DICT_ID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EE3019" w:rsidRPr="006176C1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EE3019" w:rsidRPr="004653EC" w:rsidRDefault="00EE3019" w:rsidP="00686A5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76C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</w:tr>
    </w:tbl>
    <w:p w:rsidR="00594B62" w:rsidRPr="00594B62" w:rsidRDefault="00594B62" w:rsidP="00BC552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词根信息</w:t>
      </w:r>
      <w:r>
        <w:rPr>
          <w:rFonts w:hint="eastAsia"/>
          <w:sz w:val="21"/>
          <w:szCs w:val="21"/>
        </w:rPr>
        <w:t>TROOTINFO</w:t>
      </w:r>
      <w:bookmarkEnd w:id="4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021898" w:rsidRPr="004653EC" w:rsidRDefault="00021898" w:rsidP="009A78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B009F4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bookmarkStart w:id="5" w:name="_GoBack" w:colFirst="0" w:colLast="3"/>
            <w:r w:rsidRPr="00B009F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B009F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B009F4" w:rsidRPr="00B009F4" w:rsidRDefault="00B009F4" w:rsidP="00B009F4">
            <w:pPr>
              <w:widowControl/>
              <w:jc w:val="left"/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</w:pPr>
            <w:r w:rsidRPr="00B009F4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bookmarkEnd w:id="5"/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143ABD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词根全称</w:t>
            </w:r>
            <w:r w:rsidR="005B63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（主键）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：同一个词根可能有多个意思，需要用这个字段区分。</w:t>
            </w:r>
            <w:r w:rsidR="00E2279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VC_PHONETIC_SYMBOL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856A32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词根音标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043A3C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Default="001D3B44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VC_USAGE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29" w:type="dxa"/>
          </w:tcPr>
          <w:p w:rsidR="00021898" w:rsidRPr="00512C6E" w:rsidRDefault="001866F1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词根用法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I_ROOT_SOURCE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词根来源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I_ROOT_TYPE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词缀类型：前缀、词干、后缀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、根词</w:t>
            </w:r>
          </w:p>
        </w:tc>
      </w:tr>
      <w:tr w:rsidR="00021898" w:rsidRPr="004653EC" w:rsidTr="009A7869">
        <w:trPr>
          <w:trHeight w:val="285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I_GENERAL_TYPE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大致分类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I_POSTFIX_TYPE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后缀词性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4653EC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21898" w:rsidRPr="004653EC" w:rsidTr="009A7869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021898" w:rsidRPr="00512C6E" w:rsidRDefault="00E100A1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021898" w:rsidRPr="00512C6E" w:rsidRDefault="00021898" w:rsidP="009A786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12C6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251B71" w:rsidP="00251B71"/>
    <w:p w:rsidR="004653EC" w:rsidRPr="00CC0104" w:rsidRDefault="004653E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6" w:name="_Toc226357207"/>
      <w:r w:rsidRPr="00CC0104">
        <w:rPr>
          <w:rFonts w:hint="eastAsia"/>
          <w:sz w:val="21"/>
          <w:szCs w:val="21"/>
        </w:rPr>
        <w:t>单词</w:t>
      </w:r>
      <w:r w:rsidR="006A2713">
        <w:rPr>
          <w:rFonts w:hint="eastAsia"/>
          <w:sz w:val="21"/>
          <w:szCs w:val="21"/>
        </w:rPr>
        <w:t>信息</w:t>
      </w:r>
      <w:commentRangeStart w:id="7"/>
      <w:r w:rsidR="00706ABB">
        <w:rPr>
          <w:rFonts w:hint="eastAsia"/>
          <w:sz w:val="21"/>
          <w:szCs w:val="21"/>
        </w:rPr>
        <w:t>TWORDINFO</w:t>
      </w:r>
      <w:commentRangeEnd w:id="7"/>
      <w:r w:rsidR="00095AE8">
        <w:rPr>
          <w:rStyle w:val="aa"/>
          <w:rFonts w:asciiTheme="minorHAnsi" w:eastAsiaTheme="minorEastAsia" w:hAnsiTheme="minorHAnsi" w:cstheme="minorBidi"/>
          <w:b w:val="0"/>
          <w:bCs w:val="0"/>
        </w:rPr>
        <w:commentReference w:id="7"/>
      </w:r>
      <w:bookmarkEnd w:id="6"/>
    </w:p>
    <w:tbl>
      <w:tblPr>
        <w:tblpPr w:leftFromText="180" w:rightFromText="180" w:vertAnchor="text" w:tblpXSpec="center" w:tblpY="1"/>
        <w:tblOverlap w:val="never"/>
        <w:tblW w:w="76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686A5C" w:rsidRPr="004653EC" w:rsidRDefault="00266EB6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</w:t>
            </w:r>
            <w:r w:rsidR="009443A9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主键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 w:rsidR="00686A5C"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INITIAL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681FCA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单词首字母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I_WORD</w:t>
            </w:r>
            <w:r w:rsidR="00095E97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681FCA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0D1A0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单词等级，按常见</w:t>
            </w:r>
            <w:r w:rsidR="0035093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划分。 </w:t>
            </w:r>
          </w:p>
        </w:tc>
      </w:tr>
      <w:tr w:rsidR="00266EB6" w:rsidRPr="00EA4EA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EN_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英式</w:t>
            </w:r>
            <w:commentRangeStart w:id="8"/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  <w:commentRangeEnd w:id="8"/>
            <w:r>
              <w:rPr>
                <w:rStyle w:val="aa"/>
              </w:rPr>
              <w:commentReference w:id="8"/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VC_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AM_</w:t>
            </w:r>
            <w:r w:rsidRPr="00394BE0">
              <w:rPr>
                <w:rFonts w:ascii="宋体" w:eastAsia="宋体" w:hAnsi="宋体" w:cs="宋体"/>
                <w:color w:val="000000"/>
                <w:kern w:val="0"/>
                <w:sz w:val="22"/>
              </w:rPr>
              <w:t>PHONETIC_SYMBOL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美式</w:t>
            </w:r>
            <w:r w:rsidRPr="00394B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音标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266EB6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686A5C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686A5C" w:rsidRPr="004653EC" w:rsidRDefault="00686A5C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Default="000C5878" w:rsidP="00251B71">
      <w:r>
        <w:br w:type="textWrapping" w:clear="all"/>
      </w:r>
    </w:p>
    <w:p w:rsidR="000C5878" w:rsidRDefault="000C5878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9" w:name="_Toc226357208"/>
      <w:r>
        <w:rPr>
          <w:rFonts w:hint="eastAsia"/>
          <w:sz w:val="21"/>
          <w:szCs w:val="21"/>
        </w:rPr>
        <w:t>单词释义</w:t>
      </w:r>
      <w:r>
        <w:rPr>
          <w:sz w:val="21"/>
          <w:szCs w:val="21"/>
        </w:rPr>
        <w:t>TWORDINTERPRE</w:t>
      </w:r>
    </w:p>
    <w:p w:rsidR="002B46BA" w:rsidRPr="002B46BA" w:rsidRDefault="002B46BA" w:rsidP="002B46BA">
      <w:r>
        <w:rPr>
          <w:rFonts w:asciiTheme="majorHAnsi" w:eastAsiaTheme="majorEastAsia" w:hAnsiTheme="majorHAnsi" w:cstheme="majorBidi" w:hint="eastAsia"/>
          <w:b/>
          <w:bCs/>
          <w:szCs w:val="21"/>
        </w:rPr>
        <w:t>单词有多个词性，且每个词性的意识也不完相同。所以这张表用来记录单词超过一个以上的词性解释的。</w:t>
      </w:r>
    </w:p>
    <w:tbl>
      <w:tblPr>
        <w:tblpPr w:leftFromText="180" w:rightFromText="180" w:vertAnchor="text" w:tblpXSpec="center" w:tblpY="1"/>
        <w:tblOverlap w:val="never"/>
        <w:tblW w:w="765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096BB2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96BB2" w:rsidRPr="00096BB2" w:rsidRDefault="00096BB2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</w:t>
            </w:r>
            <w:r w:rsidR="00B644FE">
              <w:rPr>
                <w:rFonts w:ascii="宋体" w:eastAsia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英文释义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010" w:type="dxa"/>
          </w:tcPr>
          <w:p w:rsidR="000C5878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中文释义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0C5878" w:rsidRPr="004653EC" w:rsidTr="00BA2F9A">
        <w:trPr>
          <w:trHeight w:val="270"/>
          <w:jc w:val="center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0C5878" w:rsidRPr="004653EC" w:rsidRDefault="000C587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FF2F5C" w:rsidRDefault="00FF2F5C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单词例句</w:t>
      </w:r>
      <w:r w:rsidR="008F3579">
        <w:rPr>
          <w:sz w:val="21"/>
          <w:szCs w:val="21"/>
        </w:rPr>
        <w:t>TWORDSENTENCE</w:t>
      </w:r>
    </w:p>
    <w:p w:rsidR="008F3579" w:rsidRDefault="008F3579" w:rsidP="008F3579"/>
    <w:tbl>
      <w:tblPr>
        <w:tblpPr w:leftFromText="180" w:rightFromText="180" w:vertAnchor="text" w:tblpXSpec="center" w:tblpY="1"/>
        <w:tblOverlap w:val="never"/>
        <w:tblW w:w="76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2D339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2D33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 w:rsidRPr="002D3399"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010" w:type="dxa"/>
          </w:tcPr>
          <w:p w:rsidR="002D3399" w:rsidRPr="002D3399" w:rsidRDefault="002D3399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2D3399" w:rsidRPr="002D3399" w:rsidRDefault="0084172B" w:rsidP="00BA2F9A">
            <w:pPr>
              <w:widowControl/>
              <w:jc w:val="left"/>
              <w:rPr>
                <w:rFonts w:ascii="宋体" w:eastAsia="宋体" w:hAnsi="宋体" w:cs="宋体"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kern w:val="0"/>
                <w:sz w:val="22"/>
              </w:rPr>
              <w:t>ID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VC_WORDATTRI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30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词性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VC_EN_MEANING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英文句子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VC_CN_MEANING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8F3579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中文句子</w:t>
            </w:r>
          </w:p>
        </w:tc>
      </w:tr>
      <w:tr w:rsidR="008F3579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8F3579" w:rsidRPr="004653EC" w:rsidRDefault="008F357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CA60D8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CA60D8" w:rsidRPr="004653EC" w:rsidRDefault="00CA60D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34754" w:rsidRDefault="00D97668" w:rsidP="00234754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</w:t>
      </w:r>
      <w:r w:rsidR="003C693C">
        <w:rPr>
          <w:rFonts w:hint="eastAsia"/>
          <w:sz w:val="21"/>
          <w:szCs w:val="21"/>
        </w:rPr>
        <w:t>衍生</w:t>
      </w:r>
      <w:r w:rsidR="00911A27">
        <w:rPr>
          <w:rFonts w:hint="eastAsia"/>
          <w:sz w:val="21"/>
          <w:szCs w:val="21"/>
        </w:rPr>
        <w:t>词</w:t>
      </w:r>
      <w:r w:rsidR="009F3C76">
        <w:rPr>
          <w:sz w:val="21"/>
          <w:szCs w:val="21"/>
        </w:rPr>
        <w:t>TWORD</w:t>
      </w:r>
      <w:r w:rsidR="005727EB">
        <w:rPr>
          <w:rFonts w:hint="eastAsia"/>
          <w:sz w:val="21"/>
          <w:szCs w:val="21"/>
        </w:rPr>
        <w:t>ERIVE</w:t>
      </w:r>
    </w:p>
    <w:p w:rsidR="001D63FD" w:rsidRDefault="00D22B6B" w:rsidP="00E31236">
      <w:pPr>
        <w:ind w:left="420"/>
      </w:pPr>
      <w:r>
        <w:rPr>
          <w:rFonts w:hint="eastAsia"/>
        </w:rPr>
        <w:t>动词有动名词和过去</w:t>
      </w:r>
      <w:r w:rsidR="001D63FD">
        <w:rPr>
          <w:rFonts w:hint="eastAsia"/>
        </w:rPr>
        <w:t>分词</w:t>
      </w:r>
      <w:r w:rsidR="001D63FD">
        <w:rPr>
          <w:rFonts w:hint="eastAsia"/>
        </w:rPr>
        <w:t>,</w:t>
      </w:r>
      <w:r w:rsidR="001D63FD">
        <w:rPr>
          <w:rFonts w:hint="eastAsia"/>
        </w:rPr>
        <w:t>例</w:t>
      </w:r>
      <w:r w:rsidR="001D63FD">
        <w:rPr>
          <w:rFonts w:hint="eastAsia"/>
        </w:rPr>
        <w:t>do done doing.</w:t>
      </w:r>
      <w:r w:rsidR="001D63FD">
        <w:rPr>
          <w:rFonts w:hint="eastAsia"/>
        </w:rPr>
        <w:t>不规则的和规则的都放一起。</w:t>
      </w:r>
    </w:p>
    <w:p w:rsidR="00357E93" w:rsidRDefault="00357E93" w:rsidP="00E31236">
      <w:pPr>
        <w:ind w:left="420"/>
      </w:pPr>
      <w:r>
        <w:rPr>
          <w:rFonts w:hint="eastAsia"/>
        </w:rPr>
        <w:t>形容词</w:t>
      </w:r>
      <w:r w:rsidR="00A92EDD">
        <w:rPr>
          <w:rFonts w:hint="eastAsia"/>
        </w:rPr>
        <w:t>（副词）</w:t>
      </w:r>
      <w:r>
        <w:rPr>
          <w:rFonts w:hint="eastAsia"/>
        </w:rPr>
        <w:t>有比较级和最高级。</w:t>
      </w:r>
    </w:p>
    <w:p w:rsidR="006379D6" w:rsidRDefault="006379D6" w:rsidP="00E31236">
      <w:pPr>
        <w:ind w:left="420"/>
      </w:pPr>
      <w:r>
        <w:rPr>
          <w:rFonts w:hint="eastAsia"/>
        </w:rPr>
        <w:t>名词也有不规则复数。</w:t>
      </w:r>
    </w:p>
    <w:p w:rsidR="00A92EDD" w:rsidRDefault="00A92EDD" w:rsidP="00E31236">
      <w:pPr>
        <w:ind w:left="420"/>
      </w:pPr>
    </w:p>
    <w:p w:rsidR="001D63FD" w:rsidRPr="001D63FD" w:rsidRDefault="001D63FD" w:rsidP="00E31236"/>
    <w:tbl>
      <w:tblPr>
        <w:tblpPr w:leftFromText="180" w:rightFromText="180" w:vertAnchor="text" w:tblpXSpec="center" w:tblpY="1"/>
        <w:tblOverlap w:val="never"/>
        <w:tblW w:w="76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2"/>
        <w:gridCol w:w="1913"/>
        <w:gridCol w:w="1010"/>
        <w:gridCol w:w="2817"/>
      </w:tblGrid>
      <w:tr w:rsidR="00CB15B4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10" w:type="dxa"/>
          </w:tcPr>
          <w:p w:rsidR="00CB15B4" w:rsidRPr="004653EC" w:rsidRDefault="00CB15B4" w:rsidP="00BA2F9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CB15B4" w:rsidRPr="004653EC" w:rsidRDefault="00CB15B4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B15B4" w:rsidRPr="004653EC" w:rsidTr="00AD0370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CB15B4" w:rsidRPr="004653EC" w:rsidRDefault="00AD0370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L_ID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CB15B4" w:rsidRPr="004653EC" w:rsidRDefault="00AD0370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CB15B4" w:rsidRPr="004653EC" w:rsidRDefault="00CB15B4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CB15B4" w:rsidRPr="004653EC" w:rsidRDefault="00893F53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_DERIVE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_CLASS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L_RULE_TYPE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规则与不规则分类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见数据字典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VC_DERIVE_WORD_NAME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衍生词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VC_DERIVE_RULE</w:t>
            </w:r>
          </w:p>
        </w:tc>
        <w:tc>
          <w:tcPr>
            <w:tcW w:w="1913" w:type="dxa"/>
            <w:shd w:val="clear" w:color="auto" w:fill="auto"/>
            <w:noWrap/>
            <w:vAlign w:val="bottom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817" w:type="dxa"/>
            <w:shd w:val="clear" w:color="auto" w:fill="auto"/>
            <w:noWrap/>
            <w:vAlign w:val="bottom"/>
          </w:tcPr>
          <w:p w:rsidR="00AD0370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衍生规则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</w:p>
        </w:tc>
      </w:tr>
      <w:tr w:rsidR="00AD0370" w:rsidRPr="004653EC" w:rsidTr="00BA2F9A">
        <w:trPr>
          <w:trHeight w:val="270"/>
        </w:trPr>
        <w:tc>
          <w:tcPr>
            <w:tcW w:w="1912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913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10" w:type="dxa"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2817" w:type="dxa"/>
            <w:shd w:val="clear" w:color="auto" w:fill="auto"/>
            <w:noWrap/>
            <w:vAlign w:val="bottom"/>
            <w:hideMark/>
          </w:tcPr>
          <w:p w:rsidR="00AD0370" w:rsidRPr="004653EC" w:rsidRDefault="00AD0370" w:rsidP="00AD03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单词结构</w:t>
      </w:r>
      <w:r w:rsidR="00C33142">
        <w:rPr>
          <w:rFonts w:hint="eastAsia"/>
          <w:sz w:val="21"/>
          <w:szCs w:val="21"/>
        </w:rPr>
        <w:t>TWORD</w:t>
      </w:r>
      <w:r w:rsidR="00196436"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TRUCT</w:t>
      </w:r>
      <w:bookmarkEnd w:id="9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7960F7" w:rsidRPr="004653EC" w:rsidRDefault="007960F7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1A6E96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I_ORDER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词根顺序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VC_ROOT_NAME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7960F7" w:rsidRPr="001E4E43" w:rsidRDefault="006F65C1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词根名称</w:t>
            </w:r>
          </w:p>
        </w:tc>
      </w:tr>
      <w:tr w:rsidR="007960F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I_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ROOT_</w:t>
            </w: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SEQ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7960F7" w:rsidRPr="001E4E43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7960F7" w:rsidRPr="004653EC" w:rsidRDefault="007960F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词根序列</w:t>
            </w:r>
          </w:p>
        </w:tc>
      </w:tr>
    </w:tbl>
    <w:p w:rsidR="00251B71" w:rsidRDefault="00251B71" w:rsidP="00251B71"/>
    <w:p w:rsidR="00FA33B0" w:rsidRDefault="00FA33B0" w:rsidP="00251B71">
      <w:r>
        <w:rPr>
          <w:rFonts w:hint="eastAsia"/>
        </w:rPr>
        <w:t>索引</w:t>
      </w:r>
      <w:r>
        <w:t>IDX_WORD</w:t>
      </w:r>
      <w:r w:rsidR="006D2044">
        <w:t>S</w:t>
      </w:r>
      <w:r>
        <w:t>TRUCT</w:t>
      </w:r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8625A8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8625A8" w:rsidRPr="004653EC" w:rsidRDefault="008625A8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8625A8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8625A8" w:rsidRPr="001E4E43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8625A8" w:rsidRPr="004653EC" w:rsidRDefault="008625A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E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单词名称</w:t>
            </w:r>
          </w:p>
        </w:tc>
      </w:tr>
    </w:tbl>
    <w:p w:rsidR="00FA33B0" w:rsidRDefault="00FA33B0" w:rsidP="00251B71"/>
    <w:p w:rsidR="00251B71" w:rsidRPr="00CC0104" w:rsidRDefault="00251B71" w:rsidP="00841EB7">
      <w:pPr>
        <w:pStyle w:val="2"/>
        <w:numPr>
          <w:ilvl w:val="0"/>
          <w:numId w:val="3"/>
        </w:numPr>
        <w:rPr>
          <w:sz w:val="21"/>
          <w:szCs w:val="21"/>
        </w:rPr>
      </w:pPr>
      <w:bookmarkStart w:id="10" w:name="_Toc226357209"/>
      <w:r>
        <w:rPr>
          <w:rFonts w:hint="eastAsia"/>
          <w:sz w:val="21"/>
          <w:szCs w:val="21"/>
        </w:rPr>
        <w:t>单词维度</w:t>
      </w:r>
      <w:r>
        <w:rPr>
          <w:rFonts w:hint="eastAsia"/>
          <w:sz w:val="21"/>
          <w:szCs w:val="21"/>
        </w:rPr>
        <w:t>TWORDDIM</w:t>
      </w:r>
      <w:bookmarkEnd w:id="10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CE381F" w:rsidRPr="004653EC" w:rsidRDefault="00CE381F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CE381F" w:rsidRPr="00681FCA" w:rsidRDefault="003F4511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  <w:tr w:rsidR="00CE381F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 w:rsidR="003808F8">
              <w:rPr>
                <w:rFonts w:ascii="宋体" w:eastAsia="宋体" w:hAnsi="宋体" w:cs="宋体"/>
                <w:color w:val="000000"/>
                <w:kern w:val="0"/>
                <w:sz w:val="22"/>
              </w:rPr>
              <w:t>_WORD_CLASS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CE381F" w:rsidRPr="004653EC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CE381F" w:rsidRPr="00681FCA" w:rsidRDefault="00CE381F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CE381F" w:rsidRPr="004653EC" w:rsidRDefault="003808F8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单词分类</w:t>
            </w:r>
            <w:r w:rsidR="00B31B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，见数据字典</w:t>
            </w:r>
            <w:r w:rsidR="00586361">
              <w:rPr>
                <w:rFonts w:ascii="宋体" w:eastAsia="宋体" w:hAnsi="宋体" w:cs="宋体"/>
                <w:color w:val="000000"/>
                <w:kern w:val="0"/>
                <w:sz w:val="22"/>
              </w:rPr>
              <w:t>2</w:t>
            </w:r>
          </w:p>
        </w:tc>
      </w:tr>
    </w:tbl>
    <w:p w:rsidR="00251B71" w:rsidRDefault="00251B71" w:rsidP="00251B71"/>
    <w:p w:rsidR="00534965" w:rsidRDefault="00534965" w:rsidP="00BC5521">
      <w:pPr>
        <w:tabs>
          <w:tab w:val="left" w:pos="5994"/>
        </w:tabs>
      </w:pPr>
      <w:r>
        <w:rPr>
          <w:rFonts w:hint="eastAsia"/>
        </w:rPr>
        <w:t>目前支持的词库有，后续还要支持的词库</w:t>
      </w:r>
    </w:p>
    <w:p w:rsidR="001B6C1A" w:rsidRDefault="001B6C1A" w:rsidP="00BC5521">
      <w:pPr>
        <w:tabs>
          <w:tab w:val="left" w:pos="5994"/>
        </w:tabs>
      </w:pPr>
    </w:p>
    <w:p w:rsidR="00096C95" w:rsidRDefault="00096C95" w:rsidP="00BC5521">
      <w:pPr>
        <w:tabs>
          <w:tab w:val="left" w:pos="5994"/>
        </w:tabs>
      </w:pPr>
      <w:r>
        <w:rPr>
          <w:rFonts w:hint="eastAsia"/>
        </w:rPr>
        <w:t>索引</w:t>
      </w:r>
      <w:r>
        <w:t>IDX_WORDDIM</w:t>
      </w:r>
    </w:p>
    <w:tbl>
      <w:tblPr>
        <w:tblW w:w="84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1B6C1A" w:rsidRPr="004653EC" w:rsidRDefault="001B6C1A" w:rsidP="003C41C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1B6C1A" w:rsidRPr="004653EC" w:rsidTr="003C41C2">
        <w:trPr>
          <w:trHeight w:val="270"/>
        </w:trPr>
        <w:tc>
          <w:tcPr>
            <w:tcW w:w="222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/>
                <w:color w:val="000000"/>
                <w:kern w:val="0"/>
                <w:sz w:val="22"/>
              </w:rPr>
              <w:t>VC_WORD_NAME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1B6C1A" w:rsidRPr="00681FCA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1B6C1A" w:rsidRPr="004653EC" w:rsidRDefault="001B6C1A" w:rsidP="003C41C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81FC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单词全称</w:t>
            </w:r>
          </w:p>
        </w:tc>
      </w:tr>
    </w:tbl>
    <w:p w:rsidR="00096C95" w:rsidRDefault="00096C95" w:rsidP="00BC5521">
      <w:pPr>
        <w:tabs>
          <w:tab w:val="left" w:pos="5994"/>
        </w:tabs>
      </w:pPr>
    </w:p>
    <w:p w:rsidR="0035440B" w:rsidRPr="0035440B" w:rsidRDefault="0035440B" w:rsidP="00BC5521">
      <w:bookmarkStart w:id="11" w:name="_Toc226357213"/>
    </w:p>
    <w:p w:rsidR="006A2713" w:rsidRPr="00CC0104" w:rsidRDefault="004F7745" w:rsidP="00DD666D">
      <w:pPr>
        <w:pStyle w:val="2"/>
        <w:numPr>
          <w:ilvl w:val="0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参数信息</w:t>
      </w:r>
      <w:r>
        <w:rPr>
          <w:rFonts w:hint="eastAsia"/>
          <w:sz w:val="21"/>
          <w:szCs w:val="21"/>
        </w:rPr>
        <w:t>TPARAMETER</w:t>
      </w:r>
      <w:bookmarkEnd w:id="11"/>
    </w:p>
    <w:tbl>
      <w:tblPr>
        <w:tblpPr w:leftFromText="180" w:rightFromText="180" w:vertAnchor="text" w:tblpXSpec="center" w:tblpY="1"/>
        <w:tblOverlap w:val="never"/>
        <w:tblW w:w="84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0"/>
        <w:gridCol w:w="1540"/>
        <w:gridCol w:w="1029"/>
        <w:gridCol w:w="3640"/>
      </w:tblGrid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1029" w:type="dxa"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大小</w:t>
            </w:r>
          </w:p>
        </w:tc>
        <w:tc>
          <w:tcPr>
            <w:tcW w:w="3640" w:type="dxa"/>
            <w:shd w:val="clear" w:color="auto" w:fill="auto"/>
            <w:noWrap/>
            <w:vAlign w:val="bottom"/>
            <w:hideMark/>
          </w:tcPr>
          <w:p w:rsidR="00527D05" w:rsidRPr="004653EC" w:rsidRDefault="00527D05" w:rsidP="00BA2F9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653E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VC_PARA_NAME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A50222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参数名称</w:t>
            </w:r>
            <w:r w:rsidR="000E77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(主键)</w:t>
            </w:r>
          </w:p>
        </w:tc>
      </w:tr>
      <w:tr w:rsidR="00527D05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VC_PARA_VALUE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527D05" w:rsidRPr="00100095" w:rsidRDefault="00DF7F39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527D05" w:rsidRPr="004653EC" w:rsidRDefault="00527D05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0009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参数值</w:t>
            </w:r>
          </w:p>
        </w:tc>
      </w:tr>
      <w:tr w:rsidR="00DA322B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DA322B" w:rsidRPr="00100095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VC_PARA_DESP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DA322B" w:rsidRPr="00100095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DA322B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DA322B" w:rsidRPr="00100095" w:rsidRDefault="00DA322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272EB7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272EB7" w:rsidRDefault="00E914FE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L_PARA_TYPE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272EB7" w:rsidRDefault="00F05F5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272EB7" w:rsidRDefault="00272EB7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272EB7" w:rsidRDefault="00F05F5B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参数分类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(</w:t>
            </w:r>
            <w:r w:rsidR="00192A5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数据字典</w:t>
            </w:r>
            <w:r w:rsidR="00192A5E"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6906FA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I_MODI_DATE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数字</w:t>
            </w:r>
          </w:p>
        </w:tc>
        <w:tc>
          <w:tcPr>
            <w:tcW w:w="1029" w:type="dxa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Pr="00BC5521" w:rsidRDefault="006906FA" w:rsidP="00BA2F9A">
            <w:pPr>
              <w:keepNext/>
              <w:keepLines/>
              <w:widowControl/>
              <w:spacing w:before="240" w:after="64" w:line="320" w:lineRule="auto"/>
              <w:jc w:val="left"/>
              <w:rPr>
                <w:rFonts w:ascii="MS Reference Sans Serif" w:eastAsia="宋体" w:hAnsi="MS Reference Sans Serif" w:cs="MS Reference Sans Serif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修改时间</w:t>
            </w:r>
            <w:r w:rsidR="00D9099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(记录最后一次修改时间)</w:t>
            </w:r>
          </w:p>
        </w:tc>
      </w:tr>
      <w:tr w:rsidR="006906FA" w:rsidRPr="004653EC" w:rsidTr="00BA2F9A">
        <w:trPr>
          <w:trHeight w:val="27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/>
                <w:color w:val="000000"/>
                <w:kern w:val="0"/>
                <w:sz w:val="22"/>
              </w:rPr>
              <w:t>VC_MODIFIER</w:t>
            </w:r>
          </w:p>
        </w:tc>
        <w:tc>
          <w:tcPr>
            <w:tcW w:w="154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文本</w:t>
            </w:r>
          </w:p>
        </w:tc>
        <w:tc>
          <w:tcPr>
            <w:tcW w:w="1029" w:type="dxa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640" w:type="dxa"/>
            <w:shd w:val="clear" w:color="auto" w:fill="auto"/>
            <w:noWrap/>
            <w:vAlign w:val="bottom"/>
          </w:tcPr>
          <w:p w:rsidR="006906FA" w:rsidRDefault="006906FA" w:rsidP="00BA2F9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F19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修改人</w:t>
            </w:r>
          </w:p>
        </w:tc>
      </w:tr>
    </w:tbl>
    <w:p w:rsidR="00E31E75" w:rsidRDefault="00E31E75" w:rsidP="00DF2EBC"/>
    <w:p w:rsidR="008943B3" w:rsidRDefault="00F622F5" w:rsidP="00F622F5">
      <w:pPr>
        <w:pStyle w:val="1"/>
        <w:numPr>
          <w:ilvl w:val="0"/>
          <w:numId w:val="4"/>
        </w:numPr>
        <w:rPr>
          <w:sz w:val="24"/>
          <w:szCs w:val="24"/>
        </w:rPr>
      </w:pPr>
      <w:bookmarkStart w:id="12" w:name="_Toc226357214"/>
      <w:r w:rsidRPr="00F622F5">
        <w:rPr>
          <w:rFonts w:hint="eastAsia"/>
          <w:sz w:val="24"/>
          <w:szCs w:val="24"/>
        </w:rPr>
        <w:t>数据字典</w:t>
      </w:r>
      <w:bookmarkEnd w:id="12"/>
    </w:p>
    <w:p w:rsidR="008004E2" w:rsidRPr="00E31236" w:rsidRDefault="008004E2" w:rsidP="00E31236">
      <w:pPr>
        <w:ind w:left="420"/>
      </w:pPr>
      <w:r>
        <w:rPr>
          <w:rFonts w:hint="eastAsia"/>
        </w:rPr>
        <w:t>数据字典编号从</w:t>
      </w:r>
      <w:r>
        <w:rPr>
          <w:rFonts w:hint="eastAsia"/>
        </w:rPr>
        <w:t>10000</w:t>
      </w:r>
      <w:r>
        <w:rPr>
          <w:rFonts w:hint="eastAsia"/>
        </w:rPr>
        <w:t>开始。</w:t>
      </w:r>
    </w:p>
    <w:tbl>
      <w:tblPr>
        <w:tblpPr w:leftFromText="180" w:rightFromText="180" w:vertAnchor="text" w:tblpXSpec="center" w:tblpY="1"/>
        <w:tblOverlap w:val="never"/>
        <w:tblW w:w="7400" w:type="dxa"/>
        <w:jc w:val="center"/>
        <w:tblLook w:val="04A0" w:firstRow="1" w:lastRow="0" w:firstColumn="1" w:lastColumn="0" w:noHBand="0" w:noVBand="1"/>
      </w:tblPr>
      <w:tblGrid>
        <w:gridCol w:w="1026"/>
        <w:gridCol w:w="1296"/>
        <w:gridCol w:w="1026"/>
        <w:gridCol w:w="2270"/>
        <w:gridCol w:w="1116"/>
        <w:gridCol w:w="666"/>
      </w:tblGrid>
      <w:tr w:rsidR="00F622F5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single" w:sz="4" w:space="0" w:color="A0A0A0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I_DICT_ID</w:t>
            </w:r>
          </w:p>
        </w:tc>
        <w:tc>
          <w:tcPr>
            <w:tcW w:w="129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VC_DICT_NAME</w:t>
            </w:r>
          </w:p>
        </w:tc>
        <w:tc>
          <w:tcPr>
            <w:tcW w:w="102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I_ITEM_ID</w:t>
            </w:r>
          </w:p>
        </w:tc>
        <w:tc>
          <w:tcPr>
            <w:tcW w:w="2270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VC_ITEM_NAME</w:t>
            </w:r>
          </w:p>
        </w:tc>
        <w:tc>
          <w:tcPr>
            <w:tcW w:w="111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VC_ITEM_NO</w:t>
            </w:r>
          </w:p>
        </w:tc>
        <w:tc>
          <w:tcPr>
            <w:tcW w:w="666" w:type="dxa"/>
            <w:tcBorders>
              <w:top w:val="single" w:sz="4" w:space="0" w:color="A0A0A0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0F0F0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I_LVL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prefix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stem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suffix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词根类型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rootword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0E08E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全部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AllWord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0E08E8" w:rsidRPr="000E08E8" w:rsidRDefault="000E08E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小学英语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XiaoXue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中考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ZhongKao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高考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GaoKao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大学三级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spell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SanJi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专业英语4级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Pcet4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专业英语8级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Pcet6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MBA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托福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TOEFL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雅思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IELTS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GMAT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GRE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英语词库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考研英语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UG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n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adj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adv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  <w:proofErr w:type="spellStart"/>
            <w:r w:rsidR="00B129BD">
              <w:rPr>
                <w:rFonts w:ascii="宋体" w:eastAsia="宋体" w:hAnsi="宋体" w:cs="Arial"/>
                <w:kern w:val="0"/>
                <w:sz w:val="18"/>
                <w:szCs w:val="18"/>
              </w:rPr>
              <w:t>pron</w:t>
            </w:r>
            <w:proofErr w:type="spellEnd"/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article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英语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阿拉伯语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希腊语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Gk.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拉丁语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罗曼语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意大利语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词根来源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法语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000000" w:fill="FFC000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表示“否定意义”的前缀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表示“方位”的前缀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表示“数量”的前缀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表示“程度”的前缀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表示“大、多”的前缀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表示“时间或顺序”的前缀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表示“人体组织”的前缀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表示“褒贬义”的前缀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表示“颜色”的前缀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表示“决定词性”的前缀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表示“小、少”的前缀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和“手、足”相关的词根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6601C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和“做、工作”相关的词根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6601C1" w:rsidRPr="000E08E8" w:rsidRDefault="006601C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和“拿、抓、放”相关的词根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和“抛、扔”相关的词根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和“推、拉”相关的词根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和“走、运”相关的词根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和“人、人类”相关的词根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和“生命”相关的词根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和“身体器官”相关的词根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和“心智、认知”相关的</w:t>
            </w: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>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lastRenderedPageBreak/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和“信任”相关的词根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和“高兴”相关的词根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和“希望”相关的词根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和“害怕”相关的词根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和“听”相关的词根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和“声音”相关的词根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219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和“写”相关的词根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和“战争、打”相关的词根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和“力量”相关的词根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和“和平”相关的词根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和“水、流动”相关的词根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和“火”相关的词根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和“天体”相关的词根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和“地球”相关的词根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229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和“时间”相关的词根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和“统治”相关的词根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和“法律”相关的词根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和“平等、正义”相关的词根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和“自由”相关的词根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和“束缚”相关的词根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和“生物”相关的词根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和“国家”相关的词根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和“颜色”相关的词根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和“方向、形状”相关的词根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239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和“大、小”相关的词根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240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和“读”相关的词根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n.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动词后缀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adj.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proofErr w:type="gramStart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ad</w:t>
            </w:r>
            <w:proofErr w:type="gramEnd"/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. or adv.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代词后缀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数词后缀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连词后缀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介词后缀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总体意思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309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冠词后缀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  <w:hideMark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 w:rsidRPr="000E08E8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一级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二级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三级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四级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9866DD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单词等级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五级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9866DD" w:rsidRPr="000E08E8" w:rsidRDefault="009866DD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E57A8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3E57A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2A3A3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现在分词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E57A8" w:rsidRPr="000E08E8" w:rsidRDefault="003E57A8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2A3A3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过去分词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2A3A34" w:rsidRPr="000E08E8" w:rsidRDefault="002A3A3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05693D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名称复数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7A7E5A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6F2A00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形容词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6F2A00" w:rsidRPr="000E08E8" w:rsidRDefault="006F2A00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比较级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58455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F972B2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Default="001850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BA359B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副词</w:t>
            </w:r>
            <w:r w:rsidR="00584554"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最高级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584554" w:rsidRPr="000E08E8" w:rsidRDefault="0058455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7E6596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衍生词分类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7E6596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Default="002A0380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Cs w:val="21"/>
              </w:rPr>
              <w:t>动词的过去式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7E6596" w:rsidRPr="000E08E8" w:rsidRDefault="007E6596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11BA1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CF0988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411BA1" w:rsidRPr="000E08E8" w:rsidRDefault="00411BA1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382F4F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规则分类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 w:hint="eastAsia"/>
                <w:kern w:val="0"/>
                <w:sz w:val="18"/>
                <w:szCs w:val="18"/>
              </w:rPr>
              <w:t>不规则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0A0A0"/>
              <w:right w:val="single" w:sz="4" w:space="0" w:color="A0A0A0"/>
            </w:tcBorders>
            <w:shd w:val="clear" w:color="auto" w:fill="auto"/>
          </w:tcPr>
          <w:p w:rsidR="00382F4F" w:rsidRPr="000E08E8" w:rsidRDefault="00382F4F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  <w:tr w:rsidR="004059E4" w:rsidRPr="000E08E8" w:rsidTr="00BA312B">
        <w:trPr>
          <w:trHeight w:val="255"/>
          <w:jc w:val="center"/>
        </w:trPr>
        <w:tc>
          <w:tcPr>
            <w:tcW w:w="1026" w:type="dxa"/>
            <w:tcBorders>
              <w:top w:val="nil"/>
              <w:left w:val="single" w:sz="4" w:space="0" w:color="A0A0A0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center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lef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single" w:sz="4" w:space="0" w:color="A0A0A0"/>
            </w:tcBorders>
            <w:shd w:val="clear" w:color="auto" w:fill="auto"/>
          </w:tcPr>
          <w:p w:rsidR="004059E4" w:rsidRPr="000E08E8" w:rsidRDefault="004059E4" w:rsidP="00BA312B">
            <w:pPr>
              <w:widowControl/>
              <w:jc w:val="right"/>
              <w:rPr>
                <w:rFonts w:ascii="宋体" w:eastAsia="宋体" w:hAnsi="宋体" w:cs="Arial"/>
                <w:kern w:val="0"/>
                <w:sz w:val="18"/>
                <w:szCs w:val="18"/>
              </w:rPr>
            </w:pPr>
          </w:p>
        </w:tc>
      </w:tr>
    </w:tbl>
    <w:p w:rsidR="006D430F" w:rsidRDefault="00B9664A" w:rsidP="00DF2EBC">
      <w:r>
        <w:rPr>
          <w:rFonts w:hint="eastAsia"/>
        </w:rPr>
        <w:t>单词等级的意思是词频</w:t>
      </w:r>
    </w:p>
    <w:p w:rsidR="00B417A3" w:rsidRDefault="00B417A3" w:rsidP="00DF2EBC"/>
    <w:p w:rsidR="00B417A3" w:rsidRDefault="00B417A3" w:rsidP="00DF2EBC">
      <w:r>
        <w:rPr>
          <w:rFonts w:hint="eastAsia"/>
        </w:rPr>
        <w:t>维护单词的界面。</w:t>
      </w:r>
    </w:p>
    <w:p w:rsidR="00AC5B2F" w:rsidRDefault="00AC5B2F" w:rsidP="00DF2EBC"/>
    <w:p w:rsidR="008D5F7E" w:rsidRDefault="008D5F7E" w:rsidP="00DF2EBC"/>
    <w:p w:rsidR="008D5F7E" w:rsidRDefault="008D5F7E" w:rsidP="00DF2EBC">
      <w:r>
        <w:rPr>
          <w:rFonts w:hint="eastAsia"/>
        </w:rPr>
        <w:t xml:space="preserve">1 </w:t>
      </w:r>
    </w:p>
    <w:p w:rsidR="00AC5B2F" w:rsidRDefault="00AC5B2F" w:rsidP="00DF2EBC">
      <w:r>
        <w:rPr>
          <w:rFonts w:hint="eastAsia"/>
        </w:rPr>
        <w:t>交互设计增加词形变化，词典字样放到最上面的标题。</w:t>
      </w:r>
    </w:p>
    <w:p w:rsidR="00FA2F7C" w:rsidRDefault="000A710B" w:rsidP="00DF2EBC">
      <w:r>
        <w:rPr>
          <w:rFonts w:hint="eastAsia"/>
        </w:rPr>
        <w:t>界面的上下部分是程序，中间的部分用网页实现。</w:t>
      </w:r>
    </w:p>
    <w:p w:rsidR="0055160F" w:rsidRDefault="00D074EE" w:rsidP="00DF2EBC">
      <w:r>
        <w:rPr>
          <w:rFonts w:hint="eastAsia"/>
        </w:rPr>
        <w:t xml:space="preserve">2 </w:t>
      </w:r>
      <w:r>
        <w:rPr>
          <w:rFonts w:hint="eastAsia"/>
        </w:rPr>
        <w:t>数据库表</w:t>
      </w:r>
      <w:r w:rsidR="00652DCA">
        <w:rPr>
          <w:rFonts w:hint="eastAsia"/>
        </w:rPr>
        <w:t>结构创建</w:t>
      </w:r>
      <w:r w:rsidR="00652DCA">
        <w:rPr>
          <w:rFonts w:hint="eastAsia"/>
        </w:rPr>
        <w:t xml:space="preserve"> </w:t>
      </w:r>
      <w:proofErr w:type="gramStart"/>
      <w:r w:rsidR="00652DCA">
        <w:rPr>
          <w:rFonts w:hint="eastAsia"/>
        </w:rPr>
        <w:t>段海平</w:t>
      </w:r>
      <w:proofErr w:type="gramEnd"/>
      <w:r w:rsidR="00652DCA">
        <w:rPr>
          <w:rFonts w:hint="eastAsia"/>
        </w:rPr>
        <w:t>做</w:t>
      </w:r>
      <w:r w:rsidR="0089191F">
        <w:rPr>
          <w:rFonts w:hint="eastAsia"/>
        </w:rPr>
        <w:t>空库</w:t>
      </w:r>
    </w:p>
    <w:p w:rsidR="00652DCA" w:rsidRDefault="005D2C37" w:rsidP="00DF2EBC">
      <w:r>
        <w:rPr>
          <w:rFonts w:hint="eastAsia"/>
        </w:rPr>
        <w:t xml:space="preserve"> </w:t>
      </w:r>
    </w:p>
    <w:p w:rsidR="00652DCA" w:rsidRPr="00652DCA" w:rsidRDefault="005D2C37" w:rsidP="00DF2EBC">
      <w:r>
        <w:rPr>
          <w:rFonts w:hint="eastAsia"/>
        </w:rPr>
        <w:t xml:space="preserve"> </w:t>
      </w:r>
      <w:r w:rsidR="00652DCA">
        <w:rPr>
          <w:rFonts w:hint="eastAsia"/>
        </w:rPr>
        <w:t>后台</w:t>
      </w:r>
    </w:p>
    <w:p w:rsidR="008D5F7E" w:rsidRDefault="008D5F7E" w:rsidP="00DF2EBC"/>
    <w:p w:rsidR="000B16DE" w:rsidRDefault="000B16DE" w:rsidP="00DF2EBC"/>
    <w:p w:rsidR="00AB4ACA" w:rsidRDefault="00AB4ACA" w:rsidP="00DF2EBC"/>
    <w:sectPr w:rsidR="00AB4ACA" w:rsidSect="009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孙志峰" w:date="2013-03-23T21:03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增加近义词和反义词等之类的表。</w:t>
      </w:r>
    </w:p>
  </w:comment>
  <w:comment w:id="8" w:author="孙志峰" w:date="2013-03-23T19:35:00Z" w:initials="sunzf">
    <w:p w:rsidR="00911A27" w:rsidRDefault="00911A2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一个单词不同的词性可能有不同的发音。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6D5" w:rsidRDefault="00C446D5" w:rsidP="003054FF">
      <w:r>
        <w:separator/>
      </w:r>
    </w:p>
  </w:endnote>
  <w:endnote w:type="continuationSeparator" w:id="0">
    <w:p w:rsidR="00C446D5" w:rsidRDefault="00C446D5" w:rsidP="00305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04000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6D5" w:rsidRDefault="00C446D5" w:rsidP="003054FF">
      <w:r>
        <w:separator/>
      </w:r>
    </w:p>
  </w:footnote>
  <w:footnote w:type="continuationSeparator" w:id="0">
    <w:p w:rsidR="00C446D5" w:rsidRDefault="00C446D5" w:rsidP="003054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387"/>
    <w:multiLevelType w:val="hybridMultilevel"/>
    <w:tmpl w:val="586222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6732E7"/>
    <w:multiLevelType w:val="hybridMultilevel"/>
    <w:tmpl w:val="26864E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341572"/>
    <w:multiLevelType w:val="hybridMultilevel"/>
    <w:tmpl w:val="CE24C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9B7B9E"/>
    <w:multiLevelType w:val="hybridMultilevel"/>
    <w:tmpl w:val="4614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493D"/>
    <w:rsid w:val="00006373"/>
    <w:rsid w:val="00007AC3"/>
    <w:rsid w:val="000113D4"/>
    <w:rsid w:val="00011D25"/>
    <w:rsid w:val="00012EF1"/>
    <w:rsid w:val="00016CE8"/>
    <w:rsid w:val="00021898"/>
    <w:rsid w:val="00025A2D"/>
    <w:rsid w:val="000270CB"/>
    <w:rsid w:val="00043A3C"/>
    <w:rsid w:val="00043E7F"/>
    <w:rsid w:val="00043F2A"/>
    <w:rsid w:val="000471E5"/>
    <w:rsid w:val="0005693D"/>
    <w:rsid w:val="00070351"/>
    <w:rsid w:val="00081A18"/>
    <w:rsid w:val="00095AE8"/>
    <w:rsid w:val="00095E97"/>
    <w:rsid w:val="00096BB2"/>
    <w:rsid w:val="00096C95"/>
    <w:rsid w:val="000A26BD"/>
    <w:rsid w:val="000A2CA3"/>
    <w:rsid w:val="000A710B"/>
    <w:rsid w:val="000B16DE"/>
    <w:rsid w:val="000C16B1"/>
    <w:rsid w:val="000C2816"/>
    <w:rsid w:val="000C5878"/>
    <w:rsid w:val="000D1A0C"/>
    <w:rsid w:val="000D3B94"/>
    <w:rsid w:val="000D635D"/>
    <w:rsid w:val="000E08E8"/>
    <w:rsid w:val="000E7709"/>
    <w:rsid w:val="000F2269"/>
    <w:rsid w:val="00100095"/>
    <w:rsid w:val="00100443"/>
    <w:rsid w:val="00101778"/>
    <w:rsid w:val="001031F7"/>
    <w:rsid w:val="0010350A"/>
    <w:rsid w:val="00120BA5"/>
    <w:rsid w:val="0012740A"/>
    <w:rsid w:val="00130736"/>
    <w:rsid w:val="001361C1"/>
    <w:rsid w:val="00143ABD"/>
    <w:rsid w:val="00150BC0"/>
    <w:rsid w:val="00157EBB"/>
    <w:rsid w:val="00164DF8"/>
    <w:rsid w:val="00167B64"/>
    <w:rsid w:val="00176A88"/>
    <w:rsid w:val="00185096"/>
    <w:rsid w:val="001866F1"/>
    <w:rsid w:val="00191CB5"/>
    <w:rsid w:val="00192A5E"/>
    <w:rsid w:val="0019360F"/>
    <w:rsid w:val="00196436"/>
    <w:rsid w:val="001A6E96"/>
    <w:rsid w:val="001B17B8"/>
    <w:rsid w:val="001B4B1F"/>
    <w:rsid w:val="001B533A"/>
    <w:rsid w:val="001B534D"/>
    <w:rsid w:val="001B6C1A"/>
    <w:rsid w:val="001C0E9D"/>
    <w:rsid w:val="001D3B44"/>
    <w:rsid w:val="001D63FD"/>
    <w:rsid w:val="001E2CA5"/>
    <w:rsid w:val="001E4E43"/>
    <w:rsid w:val="00210D5B"/>
    <w:rsid w:val="00217C9F"/>
    <w:rsid w:val="0022591E"/>
    <w:rsid w:val="0022750C"/>
    <w:rsid w:val="00234754"/>
    <w:rsid w:val="00235DA1"/>
    <w:rsid w:val="00236D2F"/>
    <w:rsid w:val="00246CC3"/>
    <w:rsid w:val="00251B71"/>
    <w:rsid w:val="00266EB6"/>
    <w:rsid w:val="00272EB7"/>
    <w:rsid w:val="00280A65"/>
    <w:rsid w:val="0028771D"/>
    <w:rsid w:val="002A0380"/>
    <w:rsid w:val="002A2FA1"/>
    <w:rsid w:val="002A3A34"/>
    <w:rsid w:val="002A5445"/>
    <w:rsid w:val="002B0E75"/>
    <w:rsid w:val="002B46BA"/>
    <w:rsid w:val="002C247D"/>
    <w:rsid w:val="002D3399"/>
    <w:rsid w:val="002D4531"/>
    <w:rsid w:val="002E0E94"/>
    <w:rsid w:val="002E1A72"/>
    <w:rsid w:val="002F7FE9"/>
    <w:rsid w:val="003012A6"/>
    <w:rsid w:val="0030214E"/>
    <w:rsid w:val="003054FF"/>
    <w:rsid w:val="00306B40"/>
    <w:rsid w:val="00320F6A"/>
    <w:rsid w:val="003239F6"/>
    <w:rsid w:val="003310CA"/>
    <w:rsid w:val="00336357"/>
    <w:rsid w:val="00345DE3"/>
    <w:rsid w:val="00350933"/>
    <w:rsid w:val="00353BC4"/>
    <w:rsid w:val="0035440B"/>
    <w:rsid w:val="00354FD9"/>
    <w:rsid w:val="00357E93"/>
    <w:rsid w:val="00360F4E"/>
    <w:rsid w:val="00364B82"/>
    <w:rsid w:val="00366C5F"/>
    <w:rsid w:val="003808F8"/>
    <w:rsid w:val="00380E7F"/>
    <w:rsid w:val="00382F4F"/>
    <w:rsid w:val="00390409"/>
    <w:rsid w:val="00394BE0"/>
    <w:rsid w:val="00395BCB"/>
    <w:rsid w:val="00397C2F"/>
    <w:rsid w:val="003A0A52"/>
    <w:rsid w:val="003A5D63"/>
    <w:rsid w:val="003A6DF2"/>
    <w:rsid w:val="003B39C3"/>
    <w:rsid w:val="003C41C2"/>
    <w:rsid w:val="003C5EB1"/>
    <w:rsid w:val="003C693C"/>
    <w:rsid w:val="003E57A8"/>
    <w:rsid w:val="003F121B"/>
    <w:rsid w:val="003F4511"/>
    <w:rsid w:val="004059E4"/>
    <w:rsid w:val="00407AFE"/>
    <w:rsid w:val="00407F69"/>
    <w:rsid w:val="0041014D"/>
    <w:rsid w:val="00411BA1"/>
    <w:rsid w:val="00430C45"/>
    <w:rsid w:val="004313CE"/>
    <w:rsid w:val="004321C5"/>
    <w:rsid w:val="00452F07"/>
    <w:rsid w:val="00453075"/>
    <w:rsid w:val="004635CC"/>
    <w:rsid w:val="004653EC"/>
    <w:rsid w:val="00485D86"/>
    <w:rsid w:val="00486308"/>
    <w:rsid w:val="00490044"/>
    <w:rsid w:val="00494545"/>
    <w:rsid w:val="00496BC0"/>
    <w:rsid w:val="004A7E48"/>
    <w:rsid w:val="004B3B8B"/>
    <w:rsid w:val="004B5A5C"/>
    <w:rsid w:val="004C1A75"/>
    <w:rsid w:val="004C2E0B"/>
    <w:rsid w:val="004D52AD"/>
    <w:rsid w:val="004F0A1E"/>
    <w:rsid w:val="004F7745"/>
    <w:rsid w:val="005055EC"/>
    <w:rsid w:val="00512C6E"/>
    <w:rsid w:val="00514F92"/>
    <w:rsid w:val="00520DB4"/>
    <w:rsid w:val="005210B5"/>
    <w:rsid w:val="00527D05"/>
    <w:rsid w:val="0053473D"/>
    <w:rsid w:val="00534965"/>
    <w:rsid w:val="00542B55"/>
    <w:rsid w:val="0055160F"/>
    <w:rsid w:val="005727EB"/>
    <w:rsid w:val="00581045"/>
    <w:rsid w:val="00583C07"/>
    <w:rsid w:val="00584554"/>
    <w:rsid w:val="00586361"/>
    <w:rsid w:val="0059202C"/>
    <w:rsid w:val="00594B62"/>
    <w:rsid w:val="005A51B5"/>
    <w:rsid w:val="005B363F"/>
    <w:rsid w:val="005B63D5"/>
    <w:rsid w:val="005B7B8C"/>
    <w:rsid w:val="005C2D4A"/>
    <w:rsid w:val="005D2C37"/>
    <w:rsid w:val="005D4331"/>
    <w:rsid w:val="005E2972"/>
    <w:rsid w:val="00600BC2"/>
    <w:rsid w:val="0060413F"/>
    <w:rsid w:val="0060526B"/>
    <w:rsid w:val="0060587D"/>
    <w:rsid w:val="0060779C"/>
    <w:rsid w:val="00610D97"/>
    <w:rsid w:val="006176C1"/>
    <w:rsid w:val="0062147A"/>
    <w:rsid w:val="00624CDF"/>
    <w:rsid w:val="00626EE5"/>
    <w:rsid w:val="006378AD"/>
    <w:rsid w:val="006379D6"/>
    <w:rsid w:val="00642E2E"/>
    <w:rsid w:val="00643560"/>
    <w:rsid w:val="00646416"/>
    <w:rsid w:val="006469D6"/>
    <w:rsid w:val="00652DCA"/>
    <w:rsid w:val="006601C1"/>
    <w:rsid w:val="00667099"/>
    <w:rsid w:val="00675C30"/>
    <w:rsid w:val="006763EE"/>
    <w:rsid w:val="006778EA"/>
    <w:rsid w:val="00677CDF"/>
    <w:rsid w:val="00681FCA"/>
    <w:rsid w:val="0068430C"/>
    <w:rsid w:val="00686A5C"/>
    <w:rsid w:val="006906FA"/>
    <w:rsid w:val="0069151A"/>
    <w:rsid w:val="0069158A"/>
    <w:rsid w:val="006A2713"/>
    <w:rsid w:val="006A50A0"/>
    <w:rsid w:val="006C4977"/>
    <w:rsid w:val="006D2044"/>
    <w:rsid w:val="006D430F"/>
    <w:rsid w:val="006E2141"/>
    <w:rsid w:val="006F2A00"/>
    <w:rsid w:val="006F3A9C"/>
    <w:rsid w:val="006F65C1"/>
    <w:rsid w:val="007028A7"/>
    <w:rsid w:val="00706ABB"/>
    <w:rsid w:val="00712471"/>
    <w:rsid w:val="0071568E"/>
    <w:rsid w:val="007170CA"/>
    <w:rsid w:val="007261DC"/>
    <w:rsid w:val="00726671"/>
    <w:rsid w:val="00741C6B"/>
    <w:rsid w:val="00744034"/>
    <w:rsid w:val="00754B34"/>
    <w:rsid w:val="00763B19"/>
    <w:rsid w:val="007677F6"/>
    <w:rsid w:val="00795C52"/>
    <w:rsid w:val="007960F7"/>
    <w:rsid w:val="007A7E5A"/>
    <w:rsid w:val="007B67C3"/>
    <w:rsid w:val="007C3A58"/>
    <w:rsid w:val="007E6530"/>
    <w:rsid w:val="007E6596"/>
    <w:rsid w:val="007E75CC"/>
    <w:rsid w:val="008004E2"/>
    <w:rsid w:val="00806A25"/>
    <w:rsid w:val="00817C54"/>
    <w:rsid w:val="00830082"/>
    <w:rsid w:val="0084172B"/>
    <w:rsid w:val="00841EB7"/>
    <w:rsid w:val="00841EF4"/>
    <w:rsid w:val="00843837"/>
    <w:rsid w:val="00852BB1"/>
    <w:rsid w:val="00856A32"/>
    <w:rsid w:val="008625A8"/>
    <w:rsid w:val="008757B8"/>
    <w:rsid w:val="0089191F"/>
    <w:rsid w:val="00893F53"/>
    <w:rsid w:val="008943B3"/>
    <w:rsid w:val="008C369D"/>
    <w:rsid w:val="008D018D"/>
    <w:rsid w:val="008D47A9"/>
    <w:rsid w:val="008D5F7E"/>
    <w:rsid w:val="008F19EB"/>
    <w:rsid w:val="008F3579"/>
    <w:rsid w:val="008F3898"/>
    <w:rsid w:val="00911A27"/>
    <w:rsid w:val="00915001"/>
    <w:rsid w:val="009153B7"/>
    <w:rsid w:val="0091612B"/>
    <w:rsid w:val="0091766C"/>
    <w:rsid w:val="00931033"/>
    <w:rsid w:val="009443A9"/>
    <w:rsid w:val="009624BD"/>
    <w:rsid w:val="009667F2"/>
    <w:rsid w:val="009866DD"/>
    <w:rsid w:val="009A1589"/>
    <w:rsid w:val="009A5939"/>
    <w:rsid w:val="009A7869"/>
    <w:rsid w:val="009B499E"/>
    <w:rsid w:val="009B5D49"/>
    <w:rsid w:val="009C28DF"/>
    <w:rsid w:val="009C3A49"/>
    <w:rsid w:val="009C5179"/>
    <w:rsid w:val="009C57A6"/>
    <w:rsid w:val="009D1FF8"/>
    <w:rsid w:val="009E441A"/>
    <w:rsid w:val="009F3C76"/>
    <w:rsid w:val="00A015E7"/>
    <w:rsid w:val="00A04D6E"/>
    <w:rsid w:val="00A131E8"/>
    <w:rsid w:val="00A1430F"/>
    <w:rsid w:val="00A1541E"/>
    <w:rsid w:val="00A16017"/>
    <w:rsid w:val="00A162EA"/>
    <w:rsid w:val="00A22FE4"/>
    <w:rsid w:val="00A32B3E"/>
    <w:rsid w:val="00A33340"/>
    <w:rsid w:val="00A40B18"/>
    <w:rsid w:val="00A41265"/>
    <w:rsid w:val="00A41CD1"/>
    <w:rsid w:val="00A41E04"/>
    <w:rsid w:val="00A50222"/>
    <w:rsid w:val="00A53002"/>
    <w:rsid w:val="00A61664"/>
    <w:rsid w:val="00A61FA7"/>
    <w:rsid w:val="00A65E52"/>
    <w:rsid w:val="00A705BB"/>
    <w:rsid w:val="00A863A8"/>
    <w:rsid w:val="00A86AA7"/>
    <w:rsid w:val="00A92EDD"/>
    <w:rsid w:val="00AA26FD"/>
    <w:rsid w:val="00AA79C6"/>
    <w:rsid w:val="00AB182D"/>
    <w:rsid w:val="00AB4ACA"/>
    <w:rsid w:val="00AB6D25"/>
    <w:rsid w:val="00AC1C0B"/>
    <w:rsid w:val="00AC2890"/>
    <w:rsid w:val="00AC5B2F"/>
    <w:rsid w:val="00AC7D4E"/>
    <w:rsid w:val="00AD0370"/>
    <w:rsid w:val="00AD7343"/>
    <w:rsid w:val="00AE1121"/>
    <w:rsid w:val="00AE71A8"/>
    <w:rsid w:val="00AF7B94"/>
    <w:rsid w:val="00B009F4"/>
    <w:rsid w:val="00B03E24"/>
    <w:rsid w:val="00B129BD"/>
    <w:rsid w:val="00B13B9F"/>
    <w:rsid w:val="00B2000E"/>
    <w:rsid w:val="00B31BC6"/>
    <w:rsid w:val="00B417A3"/>
    <w:rsid w:val="00B51D12"/>
    <w:rsid w:val="00B644FE"/>
    <w:rsid w:val="00B73705"/>
    <w:rsid w:val="00B94B7D"/>
    <w:rsid w:val="00B95D80"/>
    <w:rsid w:val="00B9664A"/>
    <w:rsid w:val="00BA19CE"/>
    <w:rsid w:val="00BA2975"/>
    <w:rsid w:val="00BA2F9A"/>
    <w:rsid w:val="00BA312B"/>
    <w:rsid w:val="00BA359B"/>
    <w:rsid w:val="00BA6C9D"/>
    <w:rsid w:val="00BC5521"/>
    <w:rsid w:val="00BE400E"/>
    <w:rsid w:val="00BE45ED"/>
    <w:rsid w:val="00C1493D"/>
    <w:rsid w:val="00C22338"/>
    <w:rsid w:val="00C23C70"/>
    <w:rsid w:val="00C24A94"/>
    <w:rsid w:val="00C33142"/>
    <w:rsid w:val="00C33F05"/>
    <w:rsid w:val="00C426DD"/>
    <w:rsid w:val="00C446D5"/>
    <w:rsid w:val="00C5129B"/>
    <w:rsid w:val="00C6209B"/>
    <w:rsid w:val="00C805DB"/>
    <w:rsid w:val="00C838AB"/>
    <w:rsid w:val="00CA1A06"/>
    <w:rsid w:val="00CA60D8"/>
    <w:rsid w:val="00CB0B9E"/>
    <w:rsid w:val="00CB13FE"/>
    <w:rsid w:val="00CB15B4"/>
    <w:rsid w:val="00CB542F"/>
    <w:rsid w:val="00CC0104"/>
    <w:rsid w:val="00CE1771"/>
    <w:rsid w:val="00CE2DD6"/>
    <w:rsid w:val="00CE381F"/>
    <w:rsid w:val="00CF0988"/>
    <w:rsid w:val="00CF6851"/>
    <w:rsid w:val="00D03B7E"/>
    <w:rsid w:val="00D07400"/>
    <w:rsid w:val="00D074EE"/>
    <w:rsid w:val="00D07E12"/>
    <w:rsid w:val="00D105E0"/>
    <w:rsid w:val="00D13EFD"/>
    <w:rsid w:val="00D16C9E"/>
    <w:rsid w:val="00D22B6B"/>
    <w:rsid w:val="00D4590F"/>
    <w:rsid w:val="00D4784D"/>
    <w:rsid w:val="00D6033B"/>
    <w:rsid w:val="00D66892"/>
    <w:rsid w:val="00D90997"/>
    <w:rsid w:val="00D97668"/>
    <w:rsid w:val="00DA322B"/>
    <w:rsid w:val="00DB0F57"/>
    <w:rsid w:val="00DC027E"/>
    <w:rsid w:val="00DC2046"/>
    <w:rsid w:val="00DD1AEF"/>
    <w:rsid w:val="00DD534E"/>
    <w:rsid w:val="00DD5C4B"/>
    <w:rsid w:val="00DD666D"/>
    <w:rsid w:val="00DF0BE5"/>
    <w:rsid w:val="00DF2EBC"/>
    <w:rsid w:val="00DF7F39"/>
    <w:rsid w:val="00E100A1"/>
    <w:rsid w:val="00E22796"/>
    <w:rsid w:val="00E31236"/>
    <w:rsid w:val="00E31E75"/>
    <w:rsid w:val="00E32523"/>
    <w:rsid w:val="00E37244"/>
    <w:rsid w:val="00E50EBD"/>
    <w:rsid w:val="00E635A5"/>
    <w:rsid w:val="00E8338B"/>
    <w:rsid w:val="00E86D25"/>
    <w:rsid w:val="00E914FE"/>
    <w:rsid w:val="00EA2AB6"/>
    <w:rsid w:val="00EA4EAC"/>
    <w:rsid w:val="00EB0408"/>
    <w:rsid w:val="00ED1315"/>
    <w:rsid w:val="00ED2627"/>
    <w:rsid w:val="00EE3019"/>
    <w:rsid w:val="00F03272"/>
    <w:rsid w:val="00F033B0"/>
    <w:rsid w:val="00F05F5B"/>
    <w:rsid w:val="00F13C74"/>
    <w:rsid w:val="00F14E35"/>
    <w:rsid w:val="00F15F7C"/>
    <w:rsid w:val="00F343B7"/>
    <w:rsid w:val="00F34890"/>
    <w:rsid w:val="00F402AE"/>
    <w:rsid w:val="00F50DFE"/>
    <w:rsid w:val="00F6049D"/>
    <w:rsid w:val="00F622F5"/>
    <w:rsid w:val="00F62967"/>
    <w:rsid w:val="00F716EB"/>
    <w:rsid w:val="00F831D9"/>
    <w:rsid w:val="00F92BA6"/>
    <w:rsid w:val="00F93257"/>
    <w:rsid w:val="00F972B2"/>
    <w:rsid w:val="00F97FE1"/>
    <w:rsid w:val="00FA0C23"/>
    <w:rsid w:val="00FA2C10"/>
    <w:rsid w:val="00FA2F7C"/>
    <w:rsid w:val="00FA33B0"/>
    <w:rsid w:val="00FC486A"/>
    <w:rsid w:val="00FD2E09"/>
    <w:rsid w:val="00FE5D23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F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Char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1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字符"/>
    <w:basedOn w:val="a0"/>
    <w:link w:val="1"/>
    <w:uiPriority w:val="9"/>
    <w:rsid w:val="00CC01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010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CB542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B542F"/>
  </w:style>
  <w:style w:type="character" w:styleId="a4">
    <w:name w:val="Hyperlink"/>
    <w:basedOn w:val="a0"/>
    <w:uiPriority w:val="99"/>
    <w:unhideWhenUsed/>
    <w:rsid w:val="00CB542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B542F"/>
    <w:rPr>
      <w:sz w:val="18"/>
      <w:szCs w:val="18"/>
    </w:rPr>
  </w:style>
  <w:style w:type="character" w:customStyle="1" w:styleId="Char">
    <w:name w:val="批注框文本字符"/>
    <w:basedOn w:val="a0"/>
    <w:link w:val="a5"/>
    <w:uiPriority w:val="99"/>
    <w:semiHidden/>
    <w:rsid w:val="00CB542F"/>
    <w:rPr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B1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字符"/>
    <w:basedOn w:val="a0"/>
    <w:link w:val="a6"/>
    <w:uiPriority w:val="10"/>
    <w:rsid w:val="00AB182D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E08E8"/>
    <w:rPr>
      <w:color w:val="800080"/>
      <w:u w:val="single"/>
    </w:rPr>
  </w:style>
  <w:style w:type="paragraph" w:customStyle="1" w:styleId="xl65">
    <w:name w:val="xl65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6">
    <w:name w:val="xl66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7">
    <w:name w:val="xl67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righ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8">
    <w:name w:val="xl68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9">
    <w:name w:val="xl69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left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0">
    <w:name w:val="xl70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0F0F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1">
    <w:name w:val="xl71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0E08E8"/>
    <w:pPr>
      <w:widowControl/>
      <w:pBdr>
        <w:top w:val="single" w:sz="4" w:space="0" w:color="A0A0A0"/>
        <w:left w:val="single" w:sz="4" w:space="0" w:color="A0A0A0"/>
        <w:bottom w:val="single" w:sz="4" w:space="0" w:color="A0A0A0"/>
        <w:right w:val="single" w:sz="4" w:space="0" w:color="A0A0A0"/>
      </w:pBdr>
      <w:shd w:val="clear" w:color="000000" w:fill="FFC000"/>
      <w:spacing w:before="100" w:beforeAutospacing="1" w:after="100" w:afterAutospacing="1"/>
      <w:jc w:val="center"/>
      <w:textAlignment w:val="top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73">
    <w:name w:val="xl73"/>
    <w:basedOn w:val="a"/>
    <w:rsid w:val="000E08E8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字符"/>
    <w:basedOn w:val="a0"/>
    <w:link w:val="2"/>
    <w:uiPriority w:val="9"/>
    <w:rsid w:val="00D66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E2972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30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字符"/>
    <w:basedOn w:val="a0"/>
    <w:link w:val="a8"/>
    <w:uiPriority w:val="99"/>
    <w:rsid w:val="003054FF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30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字符"/>
    <w:basedOn w:val="a0"/>
    <w:link w:val="a9"/>
    <w:uiPriority w:val="99"/>
    <w:rsid w:val="003054FF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7B67C3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7B67C3"/>
    <w:pPr>
      <w:jc w:val="left"/>
    </w:pPr>
  </w:style>
  <w:style w:type="character" w:customStyle="1" w:styleId="Char3">
    <w:name w:val="注释文本字符"/>
    <w:basedOn w:val="a0"/>
    <w:link w:val="ab"/>
    <w:uiPriority w:val="99"/>
    <w:semiHidden/>
    <w:rsid w:val="007B67C3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7B67C3"/>
    <w:rPr>
      <w:b/>
      <w:bCs/>
    </w:rPr>
  </w:style>
  <w:style w:type="character" w:customStyle="1" w:styleId="Char4">
    <w:name w:val="批注主题字符"/>
    <w:basedOn w:val="Char3"/>
    <w:link w:val="ac"/>
    <w:uiPriority w:val="99"/>
    <w:semiHidden/>
    <w:rsid w:val="007B67C3"/>
    <w:rPr>
      <w:b/>
      <w:bCs/>
    </w:rPr>
  </w:style>
  <w:style w:type="paragraph" w:styleId="ad">
    <w:name w:val="Revision"/>
    <w:hidden/>
    <w:uiPriority w:val="99"/>
    <w:semiHidden/>
    <w:rsid w:val="00266EB6"/>
  </w:style>
  <w:style w:type="paragraph" w:styleId="ae">
    <w:name w:val="Document Map"/>
    <w:basedOn w:val="a"/>
    <w:link w:val="Char5"/>
    <w:uiPriority w:val="99"/>
    <w:semiHidden/>
    <w:unhideWhenUsed/>
    <w:rsid w:val="00DD5C4B"/>
    <w:rPr>
      <w:rFonts w:ascii="Heiti SC Light" w:eastAsia="Heiti SC Light"/>
      <w:sz w:val="24"/>
      <w:szCs w:val="24"/>
    </w:rPr>
  </w:style>
  <w:style w:type="character" w:customStyle="1" w:styleId="Char5">
    <w:name w:val="文档结构图 字符"/>
    <w:basedOn w:val="a0"/>
    <w:link w:val="ae"/>
    <w:uiPriority w:val="99"/>
    <w:semiHidden/>
    <w:rsid w:val="00DD5C4B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F22B-B0F3-4ED2-9F42-8991EBE1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852</Words>
  <Characters>4863</Characters>
  <Application>Microsoft Office Word</Application>
  <DocSecurity>0</DocSecurity>
  <Lines>40</Lines>
  <Paragraphs>11</Paragraphs>
  <ScaleCrop>false</ScaleCrop>
  <Company>Microsoft</Company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孙志峰</dc:creator>
  <cp:keywords/>
  <dc:description/>
  <cp:lastModifiedBy>段海平</cp:lastModifiedBy>
  <cp:revision>515</cp:revision>
  <dcterms:created xsi:type="dcterms:W3CDTF">2013-03-13T12:16:00Z</dcterms:created>
  <dcterms:modified xsi:type="dcterms:W3CDTF">2013-06-16T07:46:00Z</dcterms:modified>
</cp:coreProperties>
</file>